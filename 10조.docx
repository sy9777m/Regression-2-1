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CF52" w14:textId="4BCD07F2" w:rsidR="00DA6043" w:rsidRPr="00B56907" w:rsidRDefault="00D11509" w:rsidP="00085727">
      <w:pPr>
        <w:pStyle w:val="Title"/>
      </w:pPr>
      <w:r>
        <w:rPr>
          <w:rFonts w:hint="eastAsia"/>
        </w:rPr>
        <w:t>회귀분석1</w:t>
      </w:r>
      <w:r>
        <w:t xml:space="preserve"> </w:t>
      </w:r>
      <w:r w:rsidR="005F7A66">
        <w:rPr>
          <w:rFonts w:hint="eastAsia"/>
        </w:rPr>
        <w:t xml:space="preserve">자료분석 과제 </w:t>
      </w:r>
      <w:r w:rsidR="00A71557">
        <w:rPr>
          <w:rFonts w:hint="eastAsia"/>
        </w:rPr>
        <w:t>보고서</w:t>
      </w:r>
    </w:p>
    <w:p w14:paraId="13B69A4C" w14:textId="46089F9D" w:rsidR="00A71557" w:rsidRDefault="00A71557" w:rsidP="00A71557">
      <w:pPr>
        <w:pStyle w:val="Subtitle"/>
      </w:pPr>
      <w:r>
        <w:rPr>
          <w:rFonts w:hint="eastAsia"/>
        </w:rPr>
        <w:t>민시윤</w:t>
      </w:r>
      <w:r>
        <w:rPr>
          <w:rFonts w:hint="eastAsia"/>
        </w:rPr>
        <w:t>(</w:t>
      </w:r>
      <w:r>
        <w:rPr>
          <w:rFonts w:hint="eastAsia"/>
        </w:rPr>
        <w:t>조장</w:t>
      </w:r>
      <w:r>
        <w:rPr>
          <w:rFonts w:hint="eastAsia"/>
        </w:rPr>
        <w:t>)</w:t>
      </w:r>
      <w:r>
        <w:t xml:space="preserve">, </w:t>
      </w:r>
      <w:r w:rsidR="00B56907">
        <w:rPr>
          <w:rFonts w:hint="eastAsia"/>
        </w:rPr>
        <w:t>김소연</w:t>
      </w:r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송채영</w:t>
      </w:r>
      <w:proofErr w:type="spellEnd"/>
      <w:r w:rsidR="00B56907">
        <w:rPr>
          <w:rFonts w:hint="eastAsia"/>
        </w:rPr>
        <w:t>,</w:t>
      </w:r>
      <w:r w:rsidR="00B56907">
        <w:t xml:space="preserve"> </w:t>
      </w:r>
      <w:proofErr w:type="spellStart"/>
      <w:r w:rsidR="00B56907">
        <w:rPr>
          <w:rFonts w:hint="eastAsia"/>
        </w:rPr>
        <w:t>유준선</w:t>
      </w:r>
      <w:proofErr w:type="spellEnd"/>
    </w:p>
    <w:p w14:paraId="53E01FE7" w14:textId="5277608E" w:rsidR="00B56907" w:rsidRDefault="0082329F" w:rsidP="0082329F">
      <w:pPr>
        <w:pStyle w:val="Heading1"/>
      </w:pPr>
      <w:r>
        <w:rPr>
          <w:rFonts w:hint="eastAsia"/>
        </w:rPr>
        <w:t>I</w:t>
      </w:r>
      <w:r>
        <w:t>ntroduction</w:t>
      </w:r>
    </w:p>
    <w:p w14:paraId="0CA36248" w14:textId="7609533F" w:rsidR="0073398F" w:rsidRDefault="00191584" w:rsidP="0043375C">
      <w:pPr>
        <w:rPr>
          <w:rFonts w:hint="eastAsia"/>
        </w:rPr>
      </w:pPr>
      <w:commentRangeStart w:id="0"/>
      <w:r>
        <w:rPr>
          <w:rFonts w:hint="eastAsia"/>
        </w:rPr>
        <w:t>(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동기나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>)</w:t>
      </w:r>
      <w:commentRangeEnd w:id="0"/>
      <w:r>
        <w:rPr>
          <w:rStyle w:val="CommentReference"/>
        </w:rPr>
        <w:commentReference w:id="0"/>
      </w:r>
    </w:p>
    <w:p w14:paraId="047BC130" w14:textId="48523E48" w:rsidR="00B562AB" w:rsidRDefault="0043375C" w:rsidP="00302E7C"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proofErr w:type="spellStart"/>
      <w:r>
        <w:t>Gapminder</w:t>
      </w:r>
      <w:proofErr w:type="spellEnd"/>
      <w:r>
        <w:t xml:space="preserve"> </w:t>
      </w:r>
      <w:r>
        <w:rPr>
          <w:rFonts w:hint="eastAsia"/>
        </w:rPr>
        <w:t>재단의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활용했다</w:t>
      </w:r>
      <w:r>
        <w:rPr>
          <w:rFonts w:hint="eastAsia"/>
        </w:rPr>
        <w:t>.</w:t>
      </w:r>
      <w:r w:rsidR="007F4ED6">
        <w:t xml:space="preserve"> </w:t>
      </w:r>
      <w:r w:rsidR="00B562AB">
        <w:rPr>
          <w:rFonts w:hint="eastAsia"/>
        </w:rPr>
        <w:t>이번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분석에서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활용할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변수들은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아래와</w:t>
      </w:r>
      <w:r w:rsidR="00B562AB">
        <w:rPr>
          <w:rFonts w:hint="eastAsia"/>
        </w:rPr>
        <w:t xml:space="preserve"> </w:t>
      </w:r>
      <w:r w:rsidR="00B562AB">
        <w:rPr>
          <w:rFonts w:hint="eastAsia"/>
        </w:rPr>
        <w:t>같다</w:t>
      </w:r>
      <w:r w:rsidR="00B562AB">
        <w:rPr>
          <w:rFonts w:hint="eastAsia"/>
        </w:rPr>
        <w:t>.</w:t>
      </w:r>
    </w:p>
    <w:p w14:paraId="70E8F67D" w14:textId="2B06AB90" w:rsidR="00302E7C" w:rsidRDefault="00302E7C" w:rsidP="00302E7C">
      <w:pPr>
        <w:pStyle w:val="Heading2"/>
      </w:pPr>
      <w:commentRangeStart w:id="1"/>
      <w:r>
        <w:t>Dependent variable</w:t>
      </w:r>
      <w:commentRangeEnd w:id="1"/>
      <w:r w:rsidR="00012EA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</w:p>
    <w:p w14:paraId="39F07F97" w14:textId="201753EF" w:rsidR="00302E7C" w:rsidRDefault="00407C21" w:rsidP="00302E7C">
      <w:pPr>
        <w:pStyle w:val="ListParagraph"/>
        <w:numPr>
          <w:ilvl w:val="0"/>
          <w:numId w:val="4"/>
        </w:numPr>
        <w:spacing w:after="0" w:line="240" w:lineRule="auto"/>
      </w:pPr>
      <w:commentRangeStart w:id="2"/>
      <w:r>
        <w:t>CO2 emissions (</w:t>
      </w:r>
      <w:proofErr w:type="spellStart"/>
      <w:r>
        <w:t>tonnes</w:t>
      </w:r>
      <w:proofErr w:type="spellEnd"/>
      <w:r>
        <w:t xml:space="preserve"> per person)</w:t>
      </w:r>
      <w:commentRangeEnd w:id="2"/>
      <w:r w:rsidR="00012EAC">
        <w:rPr>
          <w:rStyle w:val="CommentReference"/>
        </w:rPr>
        <w:commentReference w:id="2"/>
      </w:r>
    </w:p>
    <w:p w14:paraId="39FBCA65" w14:textId="40F5A4C4" w:rsidR="00BF1E6E" w:rsidRDefault="00A258C2" w:rsidP="00302E7C">
      <w:pPr>
        <w:pStyle w:val="ListParagraph"/>
        <w:numPr>
          <w:ilvl w:val="0"/>
          <w:numId w:val="4"/>
        </w:numPr>
        <w:spacing w:after="0" w:line="240" w:lineRule="auto"/>
      </w:pPr>
      <w:commentRangeStart w:id="3"/>
      <w:r>
        <w:rPr>
          <w:rFonts w:hint="eastAsia"/>
        </w:rPr>
        <w:t>C</w:t>
      </w:r>
      <w:r>
        <w:t xml:space="preserve">O2 emissions (1000 </w:t>
      </w:r>
      <w:proofErr w:type="spellStart"/>
      <w:r>
        <w:t>tonnes</w:t>
      </w:r>
      <w:proofErr w:type="spellEnd"/>
      <w:r>
        <w:t>)</w:t>
      </w:r>
      <w:commentRangeEnd w:id="3"/>
      <w:r>
        <w:rPr>
          <w:rStyle w:val="CommentReference"/>
        </w:rPr>
        <w:commentReference w:id="3"/>
      </w:r>
    </w:p>
    <w:p w14:paraId="314EC52C" w14:textId="6CBE632D" w:rsidR="00302E7C" w:rsidRDefault="00302E7C" w:rsidP="00302E7C">
      <w:pPr>
        <w:pStyle w:val="Heading2"/>
      </w:pPr>
      <w:commentRangeStart w:id="4"/>
      <w:r>
        <w:t>Independent variable</w:t>
      </w:r>
      <w:commentRangeEnd w:id="4"/>
      <w:r w:rsidR="00C64A4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4"/>
      </w:r>
    </w:p>
    <w:p w14:paraId="0947802A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Population</w:t>
      </w:r>
    </w:p>
    <w:p w14:paraId="170C76B8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Population</w:t>
      </w:r>
    </w:p>
    <w:p w14:paraId="543331CE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5"/>
      <w:r>
        <w:t>Population growth (annual %)</w:t>
      </w:r>
      <w:commentRangeEnd w:id="5"/>
      <w:r w:rsidR="00012EAC">
        <w:rPr>
          <w:rStyle w:val="CommentReference"/>
        </w:rPr>
        <w:commentReference w:id="5"/>
      </w:r>
    </w:p>
    <w:p w14:paraId="4B0A982F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New births (total number, estimated)</w:t>
      </w:r>
    </w:p>
    <w:p w14:paraId="707D0F93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Life expectancy (years)</w:t>
      </w:r>
    </w:p>
    <w:p w14:paraId="08CB65B4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Environment</w:t>
      </w:r>
    </w:p>
    <w:p w14:paraId="7E09620F" w14:textId="336AD332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Agricultural land (% of land area)</w:t>
      </w:r>
    </w:p>
    <w:p w14:paraId="2434E8C0" w14:textId="25FF3FAD" w:rsidR="00F64960" w:rsidRDefault="00F64960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6"/>
      <w:r>
        <w:t>Forest area (sq. km)</w:t>
      </w:r>
      <w:commentRangeEnd w:id="6"/>
      <w:r>
        <w:rPr>
          <w:rStyle w:val="CommentReference"/>
        </w:rPr>
        <w:commentReference w:id="6"/>
      </w:r>
    </w:p>
    <w:p w14:paraId="4903D814" w14:textId="7BC7B495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forest coverage (%)</w:t>
      </w:r>
    </w:p>
    <w:p w14:paraId="3767C512" w14:textId="5D2CF64F" w:rsidR="0068633E" w:rsidRDefault="0068633E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7"/>
      <w:r>
        <w:rPr>
          <w:rFonts w:hint="eastAsia"/>
        </w:rPr>
        <w:t>f</w:t>
      </w:r>
      <w:r>
        <w:t>orest land, total area (ha)</w:t>
      </w:r>
      <w:commentRangeEnd w:id="7"/>
      <w:r>
        <w:rPr>
          <w:rStyle w:val="CommentReference"/>
        </w:rPr>
        <w:commentReference w:id="7"/>
      </w:r>
    </w:p>
    <w:p w14:paraId="33855035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wood removal (cubic meter)</w:t>
      </w:r>
    </w:p>
    <w:p w14:paraId="1C62CC09" w14:textId="6D0348D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m</w:t>
      </w:r>
      <w:r>
        <w:t>aterial footprint per capital (</w:t>
      </w:r>
      <w:proofErr w:type="spellStart"/>
      <w:r>
        <w:t>tonnes</w:t>
      </w:r>
      <w:proofErr w:type="spellEnd"/>
      <w:r>
        <w:t>)</w:t>
      </w:r>
    </w:p>
    <w:p w14:paraId="320E610F" w14:textId="3D7A9C88" w:rsidR="00B96A0B" w:rsidRDefault="00B96A0B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8"/>
      <w:r>
        <w:rPr>
          <w:rFonts w:hint="eastAsia"/>
        </w:rPr>
        <w:t>p</w:t>
      </w:r>
      <w:r>
        <w:t>lastic percent of waste composition</w:t>
      </w:r>
      <w:commentRangeEnd w:id="8"/>
      <w:r>
        <w:rPr>
          <w:rStyle w:val="CommentReference"/>
        </w:rPr>
        <w:commentReference w:id="8"/>
      </w:r>
    </w:p>
    <w:p w14:paraId="153A3363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Energy</w:t>
      </w:r>
    </w:p>
    <w:p w14:paraId="74D226B1" w14:textId="0923161A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9"/>
      <w:r>
        <w:t>Coal consumption, per person</w:t>
      </w:r>
      <w:commentRangeEnd w:id="9"/>
      <w:r w:rsidR="00E416B1">
        <w:rPr>
          <w:rStyle w:val="CommentReference"/>
        </w:rPr>
        <w:commentReference w:id="9"/>
      </w:r>
    </w:p>
    <w:p w14:paraId="221386BD" w14:textId="22FD572D" w:rsidR="00E87072" w:rsidRDefault="00E87072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10"/>
      <w:r>
        <w:rPr>
          <w:rFonts w:hint="eastAsia"/>
        </w:rPr>
        <w:t>C</w:t>
      </w:r>
      <w:r>
        <w:t xml:space="preserve">oal consumption, </w:t>
      </w:r>
      <w:r w:rsidR="00BF1E6E">
        <w:t>total</w:t>
      </w:r>
      <w:commentRangeEnd w:id="10"/>
      <w:r w:rsidR="00BF1E6E">
        <w:rPr>
          <w:rStyle w:val="CommentReference"/>
        </w:rPr>
        <w:commentReference w:id="10"/>
      </w:r>
    </w:p>
    <w:p w14:paraId="3D234A50" w14:textId="1258E565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Electricity generation, per person</w:t>
      </w:r>
    </w:p>
    <w:p w14:paraId="7765145A" w14:textId="51E74CE1" w:rsidR="00D85FD5" w:rsidRDefault="00D85FD5" w:rsidP="00D85FD5">
      <w:pPr>
        <w:pStyle w:val="ListParagraph"/>
        <w:numPr>
          <w:ilvl w:val="1"/>
          <w:numId w:val="4"/>
        </w:numPr>
        <w:spacing w:after="0" w:line="240" w:lineRule="auto"/>
      </w:pPr>
      <w:commentRangeStart w:id="11"/>
      <w:r>
        <w:t xml:space="preserve">Electricity generation, </w:t>
      </w:r>
      <w:r>
        <w:t>total</w:t>
      </w:r>
      <w:commentRangeEnd w:id="11"/>
      <w:r>
        <w:rPr>
          <w:rStyle w:val="CommentReference"/>
        </w:rPr>
        <w:commentReference w:id="11"/>
      </w:r>
    </w:p>
    <w:p w14:paraId="0DE6BC34" w14:textId="13C0B57C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Electricity use, per person</w:t>
      </w:r>
    </w:p>
    <w:p w14:paraId="62FF1AD4" w14:textId="1D95EFF8" w:rsidR="00495CE6" w:rsidRDefault="00495CE6" w:rsidP="00495CE6">
      <w:pPr>
        <w:pStyle w:val="ListParagraph"/>
        <w:numPr>
          <w:ilvl w:val="1"/>
          <w:numId w:val="4"/>
        </w:numPr>
        <w:spacing w:after="0" w:line="240" w:lineRule="auto"/>
      </w:pPr>
      <w:commentRangeStart w:id="12"/>
      <w:r>
        <w:t>Residential electricity use,</w:t>
      </w:r>
      <w:r>
        <w:t xml:space="preserve"> total</w:t>
      </w:r>
      <w:commentRangeEnd w:id="12"/>
      <w:r>
        <w:rPr>
          <w:rStyle w:val="CommentReference"/>
        </w:rPr>
        <w:commentReference w:id="12"/>
      </w:r>
    </w:p>
    <w:p w14:paraId="67CEC1E6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Residential electricity use, per person</w:t>
      </w:r>
    </w:p>
    <w:p w14:paraId="01F17870" w14:textId="7CBC3346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Hydro electricity production, per person</w:t>
      </w:r>
    </w:p>
    <w:p w14:paraId="5B07ED7A" w14:textId="4A46300A" w:rsidR="007B3C77" w:rsidRDefault="007B3C77" w:rsidP="007B3C77">
      <w:pPr>
        <w:pStyle w:val="ListParagraph"/>
        <w:numPr>
          <w:ilvl w:val="1"/>
          <w:numId w:val="4"/>
        </w:numPr>
        <w:spacing w:after="0" w:line="240" w:lineRule="auto"/>
      </w:pPr>
      <w:commentRangeStart w:id="13"/>
      <w:r>
        <w:t xml:space="preserve">Hydro electricity production, </w:t>
      </w:r>
      <w:r>
        <w:rPr>
          <w:rFonts w:hint="eastAsia"/>
        </w:rPr>
        <w:t>t</w:t>
      </w:r>
      <w:r>
        <w:t>otal</w:t>
      </w:r>
      <w:commentRangeEnd w:id="13"/>
      <w:r>
        <w:rPr>
          <w:rStyle w:val="CommentReference"/>
        </w:rPr>
        <w:commentReference w:id="13"/>
      </w:r>
    </w:p>
    <w:p w14:paraId="4A734DBB" w14:textId="0EEB47BF" w:rsidR="001C0CAD" w:rsidRDefault="001C0CAD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14"/>
      <w:r>
        <w:t>Natural gas production,</w:t>
      </w:r>
      <w:r>
        <w:t xml:space="preserve"> </w:t>
      </w:r>
      <w:r>
        <w:rPr>
          <w:rFonts w:hint="eastAsia"/>
        </w:rPr>
        <w:t>t</w:t>
      </w:r>
      <w:r>
        <w:t>otal</w:t>
      </w:r>
      <w:commentRangeEnd w:id="14"/>
      <w:r>
        <w:rPr>
          <w:rStyle w:val="CommentReference"/>
        </w:rPr>
        <w:commentReference w:id="14"/>
      </w:r>
    </w:p>
    <w:p w14:paraId="27A61909" w14:textId="0EE9FCAD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Natural gas production, per person</w:t>
      </w:r>
    </w:p>
    <w:p w14:paraId="2A1B3887" w14:textId="09A3FF7E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Nuclear electricity production, per person</w:t>
      </w:r>
    </w:p>
    <w:p w14:paraId="738D45E2" w14:textId="2B80A147" w:rsidR="00E204B5" w:rsidRDefault="00E204B5" w:rsidP="00E204B5">
      <w:pPr>
        <w:pStyle w:val="ListParagraph"/>
        <w:numPr>
          <w:ilvl w:val="1"/>
          <w:numId w:val="4"/>
        </w:numPr>
        <w:spacing w:after="0" w:line="240" w:lineRule="auto"/>
      </w:pPr>
      <w:commentRangeStart w:id="15"/>
      <w:r>
        <w:t xml:space="preserve">Nuclear electricity production, </w:t>
      </w:r>
      <w:r>
        <w:rPr>
          <w:rFonts w:hint="eastAsia"/>
        </w:rPr>
        <w:t>t</w:t>
      </w:r>
      <w:r>
        <w:t>otal</w:t>
      </w:r>
      <w:commentRangeEnd w:id="15"/>
      <w:r>
        <w:rPr>
          <w:rStyle w:val="CommentReference"/>
        </w:rPr>
        <w:commentReference w:id="15"/>
      </w:r>
    </w:p>
    <w:p w14:paraId="79794B5A" w14:textId="559BB44D" w:rsidR="00231CB4" w:rsidRDefault="00231CB4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16"/>
      <w:r>
        <w:t>Oil consumption</w:t>
      </w:r>
      <w:r>
        <w:t xml:space="preserve">, </w:t>
      </w:r>
      <w:r>
        <w:rPr>
          <w:rFonts w:hint="eastAsia"/>
        </w:rPr>
        <w:t>t</w:t>
      </w:r>
      <w:r>
        <w:t>otal</w:t>
      </w:r>
      <w:commentRangeEnd w:id="16"/>
      <w:r>
        <w:rPr>
          <w:rStyle w:val="CommentReference"/>
        </w:rPr>
        <w:commentReference w:id="16"/>
      </w:r>
    </w:p>
    <w:p w14:paraId="71545DBE" w14:textId="28FFD41E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Oil consumption, per person</w:t>
      </w:r>
    </w:p>
    <w:p w14:paraId="1C4C33C1" w14:textId="76E10904" w:rsidR="00231CB4" w:rsidRDefault="00231CB4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17"/>
      <w:r>
        <w:t>Oil production</w:t>
      </w:r>
      <w:r>
        <w:t>, total</w:t>
      </w:r>
      <w:commentRangeEnd w:id="17"/>
      <w:r>
        <w:rPr>
          <w:rStyle w:val="CommentReference"/>
        </w:rPr>
        <w:commentReference w:id="17"/>
      </w:r>
    </w:p>
    <w:p w14:paraId="4C9D45E6" w14:textId="18D0C618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Oil production, per person</w:t>
      </w:r>
    </w:p>
    <w:p w14:paraId="488F5668" w14:textId="6F47A6C1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Energy production, per person</w:t>
      </w:r>
    </w:p>
    <w:p w14:paraId="2AD52377" w14:textId="5046BA72" w:rsidR="008427E2" w:rsidRDefault="008427E2" w:rsidP="008427E2">
      <w:pPr>
        <w:pStyle w:val="ListParagraph"/>
        <w:numPr>
          <w:ilvl w:val="1"/>
          <w:numId w:val="4"/>
        </w:numPr>
        <w:spacing w:after="0" w:line="240" w:lineRule="auto"/>
      </w:pPr>
      <w:commentRangeStart w:id="18"/>
      <w:r>
        <w:t xml:space="preserve">Energy production, </w:t>
      </w:r>
      <w:r>
        <w:rPr>
          <w:rFonts w:hint="eastAsia"/>
        </w:rPr>
        <w:t>t</w:t>
      </w:r>
      <w:r>
        <w:t>otal</w:t>
      </w:r>
      <w:commentRangeEnd w:id="18"/>
      <w:r>
        <w:rPr>
          <w:rStyle w:val="CommentReference"/>
        </w:rPr>
        <w:commentReference w:id="18"/>
      </w:r>
    </w:p>
    <w:p w14:paraId="6C6B0F51" w14:textId="45D371C4" w:rsidR="007A55F8" w:rsidRDefault="00705098" w:rsidP="008427E2">
      <w:pPr>
        <w:pStyle w:val="ListParagraph"/>
        <w:numPr>
          <w:ilvl w:val="1"/>
          <w:numId w:val="4"/>
        </w:numPr>
        <w:spacing w:after="0" w:line="240" w:lineRule="auto"/>
      </w:pPr>
      <w:r>
        <w:t>Energy use, per person</w:t>
      </w:r>
    </w:p>
    <w:p w14:paraId="67C26C5B" w14:textId="2CABC149" w:rsidR="00304E9A" w:rsidRDefault="00705098" w:rsidP="00304E9A">
      <w:pPr>
        <w:pStyle w:val="ListParagraph"/>
        <w:numPr>
          <w:ilvl w:val="0"/>
          <w:numId w:val="4"/>
        </w:numPr>
        <w:spacing w:after="0" w:line="240" w:lineRule="auto"/>
      </w:pPr>
      <w:r>
        <w:t>Econom</w:t>
      </w:r>
      <w:r>
        <w:rPr>
          <w:rFonts w:hint="eastAsia"/>
        </w:rPr>
        <w:t>y</w:t>
      </w:r>
    </w:p>
    <w:p w14:paraId="0B65EF22" w14:textId="27043718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Investment (% GDP)</w:t>
      </w:r>
    </w:p>
    <w:p w14:paraId="6093AB1D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Working hours per week</w:t>
      </w:r>
    </w:p>
    <w:p w14:paraId="1C18677B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GDP/capita, (US$, inflation-adjusted)</w:t>
      </w:r>
    </w:p>
    <w:p w14:paraId="6F469B65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GDP/capita, yearly growth</w:t>
      </w:r>
    </w:p>
    <w:p w14:paraId="02C45700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lastRenderedPageBreak/>
        <w:t>GDP/employee (US$, inflation-adjusted)</w:t>
      </w:r>
    </w:p>
    <w:p w14:paraId="414A3E4B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GDP/working hour (US$, inflation-adjusted)</w:t>
      </w:r>
    </w:p>
    <w:p w14:paraId="58448BED" w14:textId="5422D91F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I</w:t>
      </w:r>
      <w:r>
        <w:t>ncome per person (GDP / capita, PPP$ inflation-adjusted)</w:t>
      </w:r>
    </w:p>
    <w:p w14:paraId="57F05EAA" w14:textId="6C2654ED" w:rsidR="00304E9A" w:rsidRDefault="00304E9A" w:rsidP="00705098">
      <w:pPr>
        <w:pStyle w:val="ListParagraph"/>
        <w:numPr>
          <w:ilvl w:val="1"/>
          <w:numId w:val="4"/>
        </w:numPr>
        <w:spacing w:after="0" w:line="240" w:lineRule="auto"/>
      </w:pPr>
      <w:commentRangeStart w:id="19"/>
      <w:r>
        <w:t>Total GDP (US$, inflation-adjusted)</w:t>
      </w:r>
      <w:commentRangeEnd w:id="19"/>
      <w:r>
        <w:rPr>
          <w:rStyle w:val="CommentReference"/>
        </w:rPr>
        <w:commentReference w:id="19"/>
      </w:r>
    </w:p>
    <w:p w14:paraId="58B8FB48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Agriculture (% of GDP)</w:t>
      </w:r>
    </w:p>
    <w:p w14:paraId="4B8CE07B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Industry (% of GDP)</w:t>
      </w:r>
    </w:p>
    <w:p w14:paraId="768CBB07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Services (% of GDP)</w:t>
      </w:r>
    </w:p>
    <w:p w14:paraId="0FEFEE69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Work</w:t>
      </w:r>
    </w:p>
    <w:p w14:paraId="0299F728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Agricultural workers (% of employment)</w:t>
      </w:r>
    </w:p>
    <w:p w14:paraId="67AB782B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Industry workers (% of employment)</w:t>
      </w:r>
    </w:p>
    <w:p w14:paraId="382E0422" w14:textId="77777777" w:rsidR="00705098" w:rsidRDefault="00705098" w:rsidP="00705098">
      <w:pPr>
        <w:pStyle w:val="ListParagraph"/>
        <w:numPr>
          <w:ilvl w:val="0"/>
          <w:numId w:val="4"/>
        </w:numPr>
        <w:spacing w:after="0" w:line="240" w:lineRule="auto"/>
      </w:pPr>
      <w:r>
        <w:t>Society</w:t>
      </w:r>
    </w:p>
    <w:p w14:paraId="58615628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Democracy score (use as color, -10 ~ 10)</w:t>
      </w:r>
    </w:p>
    <w:p w14:paraId="29331326" w14:textId="77777777" w:rsidR="00705098" w:rsidRDefault="00705098" w:rsidP="00705098">
      <w:pPr>
        <w:pStyle w:val="ListParagraph"/>
        <w:numPr>
          <w:ilvl w:val="1"/>
          <w:numId w:val="4"/>
        </w:numPr>
        <w:spacing w:after="0" w:line="240" w:lineRule="auto"/>
      </w:pPr>
      <w:r>
        <w:t>Human Development Index (HDI)</w:t>
      </w:r>
    </w:p>
    <w:p w14:paraId="5EEFA7D6" w14:textId="43052E84" w:rsidR="00302E7C" w:rsidRDefault="00705098" w:rsidP="00302E7C">
      <w:pPr>
        <w:pStyle w:val="ListParagraph"/>
        <w:numPr>
          <w:ilvl w:val="1"/>
          <w:numId w:val="4"/>
        </w:numPr>
        <w:spacing w:after="0" w:line="240" w:lineRule="auto"/>
      </w:pPr>
      <w:r>
        <w:t>Military expenditure (% of GDP)</w:t>
      </w:r>
    </w:p>
    <w:p w14:paraId="38D65698" w14:textId="77777777" w:rsidR="00B06B61" w:rsidRPr="00302E7C" w:rsidRDefault="00B06B61" w:rsidP="00B06B61">
      <w:pPr>
        <w:spacing w:after="0" w:line="240" w:lineRule="auto"/>
        <w:rPr>
          <w:rFonts w:hint="eastAsia"/>
        </w:rPr>
      </w:pPr>
    </w:p>
    <w:p w14:paraId="2C43EE9D" w14:textId="0F41889A" w:rsidR="008F64AA" w:rsidRDefault="0082329F" w:rsidP="00E57A8C">
      <w:pPr>
        <w:pStyle w:val="Heading1"/>
      </w:pPr>
      <w:r>
        <w:t>Analysis</w:t>
      </w:r>
    </w:p>
    <w:p w14:paraId="60223749" w14:textId="77777777" w:rsidR="00B06B61" w:rsidRPr="00B06B61" w:rsidRDefault="00B06B61" w:rsidP="00B06B61"/>
    <w:p w14:paraId="6129A016" w14:textId="4525B4DB" w:rsidR="0082329F" w:rsidRDefault="0082329F" w:rsidP="0082329F">
      <w:pPr>
        <w:pStyle w:val="Heading1"/>
      </w:pPr>
      <w:r>
        <w:t>Conclusion</w:t>
      </w:r>
    </w:p>
    <w:p w14:paraId="52981BC3" w14:textId="773B92F5" w:rsidR="008F64AA" w:rsidRPr="008F64AA" w:rsidRDefault="008240F2" w:rsidP="008F64AA">
      <w:pPr>
        <w:rPr>
          <w:rFonts w:hint="eastAsia"/>
        </w:rPr>
      </w:pPr>
      <w:commentRangeStart w:id="20"/>
      <w:r>
        <w:t>(</w:t>
      </w:r>
      <w:r>
        <w:rPr>
          <w:rFonts w:hint="eastAsia"/>
        </w:rPr>
        <w:t>분석과정에서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)</w:t>
      </w:r>
      <w:commentRangeEnd w:id="20"/>
      <w:r w:rsidR="00B34DBC">
        <w:rPr>
          <w:rStyle w:val="CommentReference"/>
        </w:rPr>
        <w:commentReference w:id="20"/>
      </w:r>
    </w:p>
    <w:p w14:paraId="0E51F738" w14:textId="10E64CF9" w:rsidR="00E435CA" w:rsidRDefault="00306B21" w:rsidP="00E435CA">
      <w:pPr>
        <w:pStyle w:val="Heading1"/>
      </w:pPr>
      <w:r>
        <w:t>Appendi</w:t>
      </w:r>
      <w:r w:rsidR="00E435CA">
        <w:t>x</w:t>
      </w:r>
    </w:p>
    <w:p w14:paraId="64AD795C" w14:textId="0E7B5C95" w:rsidR="00FE0CF2" w:rsidRDefault="00FE0CF2" w:rsidP="00BE565C">
      <w:pPr>
        <w:pStyle w:val="Heading2"/>
      </w:pPr>
      <w:commentRangeStart w:id="21"/>
      <w:r>
        <w:t>Data</w:t>
      </w:r>
      <w:r w:rsidR="00C64A49">
        <w:t xml:space="preserve"> </w:t>
      </w:r>
      <w:r w:rsidR="00587D77">
        <w:t xml:space="preserve">list </w:t>
      </w:r>
      <w:r w:rsidR="00C64A49">
        <w:t>(data.zip)</w:t>
      </w:r>
      <w:commentRangeEnd w:id="21"/>
      <w:r w:rsidR="00ED5A1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1"/>
      </w:r>
    </w:p>
    <w:p w14:paraId="42BCAFCE" w14:textId="77777777" w:rsidR="00ED5A14" w:rsidRDefault="00ED5A14" w:rsidP="00ED5A14">
      <w:pPr>
        <w:pStyle w:val="ListParagraph"/>
        <w:numPr>
          <w:ilvl w:val="0"/>
          <w:numId w:val="4"/>
        </w:numPr>
        <w:spacing w:after="0" w:line="240" w:lineRule="auto"/>
      </w:pPr>
      <w:r>
        <w:t>CO2 emissions (</w:t>
      </w:r>
      <w:proofErr w:type="spellStart"/>
      <w:r>
        <w:t>tonnes</w:t>
      </w:r>
      <w:proofErr w:type="spellEnd"/>
      <w:r>
        <w:t xml:space="preserve"> per person)</w:t>
      </w:r>
    </w:p>
    <w:p w14:paraId="2D9B87FD" w14:textId="5F5D8C48" w:rsidR="00ED5A14" w:rsidRPr="00ED5A14" w:rsidRDefault="00ED5A14" w:rsidP="00ED5A14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C</w:t>
      </w:r>
      <w:r>
        <w:t xml:space="preserve">O2 emissions (1000 </w:t>
      </w:r>
      <w:proofErr w:type="spellStart"/>
      <w:r>
        <w:t>tonnes</w:t>
      </w:r>
      <w:proofErr w:type="spellEnd"/>
      <w:r>
        <w:t>)</w:t>
      </w:r>
    </w:p>
    <w:p w14:paraId="36166832" w14:textId="77777777" w:rsidR="00ED5A14" w:rsidRDefault="00ED5A14" w:rsidP="00ED5A14">
      <w:pPr>
        <w:pStyle w:val="ListParagraph"/>
        <w:numPr>
          <w:ilvl w:val="0"/>
          <w:numId w:val="4"/>
        </w:numPr>
        <w:spacing w:after="0" w:line="240" w:lineRule="auto"/>
      </w:pPr>
      <w:r>
        <w:t>Population</w:t>
      </w:r>
    </w:p>
    <w:p w14:paraId="14A82002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Population</w:t>
      </w:r>
    </w:p>
    <w:p w14:paraId="10E0980A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Population growth (annual %)</w:t>
      </w:r>
    </w:p>
    <w:p w14:paraId="13356AA9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New births (total number, estimated)</w:t>
      </w:r>
    </w:p>
    <w:p w14:paraId="0349A3A0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Life expectancy (years)</w:t>
      </w:r>
    </w:p>
    <w:p w14:paraId="3B16D684" w14:textId="77777777" w:rsidR="00ED5A14" w:rsidRDefault="00ED5A14" w:rsidP="00ED5A14">
      <w:pPr>
        <w:pStyle w:val="ListParagraph"/>
        <w:numPr>
          <w:ilvl w:val="0"/>
          <w:numId w:val="4"/>
        </w:numPr>
        <w:spacing w:after="0" w:line="240" w:lineRule="auto"/>
      </w:pPr>
      <w:r>
        <w:t>Environment</w:t>
      </w:r>
    </w:p>
    <w:p w14:paraId="763051EE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Agricultural land (% of land area)</w:t>
      </w:r>
    </w:p>
    <w:p w14:paraId="36C40F59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Forest area (sq. km)</w:t>
      </w:r>
    </w:p>
    <w:p w14:paraId="1A8D94CA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forest coverage (%)</w:t>
      </w:r>
    </w:p>
    <w:p w14:paraId="4491B97D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f</w:t>
      </w:r>
      <w:r>
        <w:t>orest land, total area (ha)</w:t>
      </w:r>
    </w:p>
    <w:p w14:paraId="2585BB6A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wood removal (cubic meter)</w:t>
      </w:r>
    </w:p>
    <w:p w14:paraId="1673A488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m</w:t>
      </w:r>
      <w:r>
        <w:t>aterial footprint per capital (</w:t>
      </w:r>
      <w:proofErr w:type="spellStart"/>
      <w:r>
        <w:t>tonnes</w:t>
      </w:r>
      <w:proofErr w:type="spellEnd"/>
      <w:r>
        <w:t>)</w:t>
      </w:r>
    </w:p>
    <w:p w14:paraId="6D7BB2C5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p</w:t>
      </w:r>
      <w:r>
        <w:t>lastic percent of waste composition</w:t>
      </w:r>
    </w:p>
    <w:p w14:paraId="3D8626B4" w14:textId="77777777" w:rsidR="00ED5A14" w:rsidRDefault="00ED5A14" w:rsidP="00ED5A14">
      <w:pPr>
        <w:pStyle w:val="ListParagraph"/>
        <w:numPr>
          <w:ilvl w:val="0"/>
          <w:numId w:val="4"/>
        </w:numPr>
        <w:spacing w:after="0" w:line="240" w:lineRule="auto"/>
      </w:pPr>
      <w:r>
        <w:t>Energy</w:t>
      </w:r>
    </w:p>
    <w:p w14:paraId="5E879A09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Coal consumption, per person</w:t>
      </w:r>
    </w:p>
    <w:p w14:paraId="132D3286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C</w:t>
      </w:r>
      <w:r>
        <w:t>oal consumption, total</w:t>
      </w:r>
    </w:p>
    <w:p w14:paraId="47F7FDB2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Electricity generation, per person</w:t>
      </w:r>
    </w:p>
    <w:p w14:paraId="0FCC664A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Electricity generation, total</w:t>
      </w:r>
    </w:p>
    <w:p w14:paraId="2F7CE972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Electricity use, per person</w:t>
      </w:r>
    </w:p>
    <w:p w14:paraId="6614759B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Residential electricity use, total</w:t>
      </w:r>
    </w:p>
    <w:p w14:paraId="39F0A82E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Residential electricity use, per person</w:t>
      </w:r>
    </w:p>
    <w:p w14:paraId="6070C3A0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Hydro electricity production, per person</w:t>
      </w:r>
    </w:p>
    <w:p w14:paraId="610DC5F0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Hydro electricity production, </w:t>
      </w:r>
      <w:r>
        <w:rPr>
          <w:rFonts w:hint="eastAsia"/>
        </w:rPr>
        <w:t>t</w:t>
      </w:r>
      <w:r>
        <w:t>otal</w:t>
      </w:r>
    </w:p>
    <w:p w14:paraId="686F68D8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Natural gas production, </w:t>
      </w:r>
      <w:r>
        <w:rPr>
          <w:rFonts w:hint="eastAsia"/>
        </w:rPr>
        <w:t>t</w:t>
      </w:r>
      <w:r>
        <w:t>otal</w:t>
      </w:r>
    </w:p>
    <w:p w14:paraId="15160C73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Natural gas production, per person</w:t>
      </w:r>
    </w:p>
    <w:p w14:paraId="09E8536D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lastRenderedPageBreak/>
        <w:t>Nuclear electricity production, per person</w:t>
      </w:r>
    </w:p>
    <w:p w14:paraId="30D52031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Nuclear electricity production, </w:t>
      </w:r>
      <w:r>
        <w:rPr>
          <w:rFonts w:hint="eastAsia"/>
        </w:rPr>
        <w:t>t</w:t>
      </w:r>
      <w:r>
        <w:t>otal</w:t>
      </w:r>
    </w:p>
    <w:p w14:paraId="7B40B5FD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Oil consumption, </w:t>
      </w:r>
      <w:r>
        <w:rPr>
          <w:rFonts w:hint="eastAsia"/>
        </w:rPr>
        <w:t>t</w:t>
      </w:r>
      <w:r>
        <w:t>otal</w:t>
      </w:r>
    </w:p>
    <w:p w14:paraId="7C92A1F8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Oil consumption, per person</w:t>
      </w:r>
    </w:p>
    <w:p w14:paraId="205C9910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Oil production, total</w:t>
      </w:r>
    </w:p>
    <w:p w14:paraId="1B68B8EE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Oil production, per person</w:t>
      </w:r>
    </w:p>
    <w:p w14:paraId="1B8B4C31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Energy production, per person</w:t>
      </w:r>
    </w:p>
    <w:p w14:paraId="49F6C373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Energy production, </w:t>
      </w:r>
      <w:r>
        <w:rPr>
          <w:rFonts w:hint="eastAsia"/>
        </w:rPr>
        <w:t>t</w:t>
      </w:r>
      <w:r>
        <w:t>otal</w:t>
      </w:r>
    </w:p>
    <w:p w14:paraId="1AB4EFD7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Energy use, per person</w:t>
      </w:r>
    </w:p>
    <w:p w14:paraId="2A61D583" w14:textId="77777777" w:rsidR="00ED5A14" w:rsidRDefault="00ED5A14" w:rsidP="00ED5A14">
      <w:pPr>
        <w:pStyle w:val="ListParagraph"/>
        <w:numPr>
          <w:ilvl w:val="0"/>
          <w:numId w:val="4"/>
        </w:numPr>
        <w:spacing w:after="0" w:line="240" w:lineRule="auto"/>
      </w:pPr>
      <w:r>
        <w:t>Econom</w:t>
      </w:r>
      <w:r>
        <w:rPr>
          <w:rFonts w:hint="eastAsia"/>
        </w:rPr>
        <w:t>y</w:t>
      </w:r>
    </w:p>
    <w:p w14:paraId="0648C43B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Investment (% GDP)</w:t>
      </w:r>
    </w:p>
    <w:p w14:paraId="309CC368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Working hours per week</w:t>
      </w:r>
    </w:p>
    <w:p w14:paraId="09013A8F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GDP/capita, (US$, inflation-adjusted)</w:t>
      </w:r>
    </w:p>
    <w:p w14:paraId="0F304842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GDP/capita, yearly growth</w:t>
      </w:r>
    </w:p>
    <w:p w14:paraId="4A50CA51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GDP/employee (US$, inflation-adjusted)</w:t>
      </w:r>
    </w:p>
    <w:p w14:paraId="186E6410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GDP/working hour (US$, inflation-adjusted)</w:t>
      </w:r>
    </w:p>
    <w:p w14:paraId="5E017D19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rPr>
          <w:rFonts w:hint="eastAsia"/>
        </w:rPr>
        <w:t>I</w:t>
      </w:r>
      <w:r>
        <w:t>ncome per person (GDP / capita, PPP$ inflation-adjusted)</w:t>
      </w:r>
    </w:p>
    <w:p w14:paraId="7A290643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Total GDP (US$, inflation-adjusted)</w:t>
      </w:r>
    </w:p>
    <w:p w14:paraId="12E244E9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Agriculture (% of GDP)</w:t>
      </w:r>
    </w:p>
    <w:p w14:paraId="0D7A48D5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Industry (% of GDP)</w:t>
      </w:r>
    </w:p>
    <w:p w14:paraId="2748D0F9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Services (% of GDP)</w:t>
      </w:r>
    </w:p>
    <w:p w14:paraId="2F859FC6" w14:textId="77777777" w:rsidR="00ED5A14" w:rsidRDefault="00ED5A14" w:rsidP="00ED5A14">
      <w:pPr>
        <w:pStyle w:val="ListParagraph"/>
        <w:numPr>
          <w:ilvl w:val="0"/>
          <w:numId w:val="4"/>
        </w:numPr>
        <w:spacing w:after="0" w:line="240" w:lineRule="auto"/>
      </w:pPr>
      <w:r>
        <w:t>Work</w:t>
      </w:r>
    </w:p>
    <w:p w14:paraId="344F3510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Agricultural workers (% of employment)</w:t>
      </w:r>
    </w:p>
    <w:p w14:paraId="5DB38140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Industry workers (% of employment)</w:t>
      </w:r>
    </w:p>
    <w:p w14:paraId="4A72574E" w14:textId="77777777" w:rsidR="00ED5A14" w:rsidRDefault="00ED5A14" w:rsidP="00ED5A14">
      <w:pPr>
        <w:pStyle w:val="ListParagraph"/>
        <w:numPr>
          <w:ilvl w:val="0"/>
          <w:numId w:val="4"/>
        </w:numPr>
        <w:spacing w:after="0" w:line="240" w:lineRule="auto"/>
      </w:pPr>
      <w:r>
        <w:t>Society</w:t>
      </w:r>
    </w:p>
    <w:p w14:paraId="1F8C2A1F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Democracy score (use as color, -10 ~ 10)</w:t>
      </w:r>
    </w:p>
    <w:p w14:paraId="5F38B87B" w14:textId="77777777" w:rsidR="00ED5A14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Human Development Index (HDI)</w:t>
      </w:r>
    </w:p>
    <w:p w14:paraId="1E0A42FE" w14:textId="77777777" w:rsidR="00ED5A14" w:rsidRPr="00946A21" w:rsidRDefault="00ED5A14" w:rsidP="00ED5A14">
      <w:pPr>
        <w:pStyle w:val="ListParagraph"/>
        <w:numPr>
          <w:ilvl w:val="1"/>
          <w:numId w:val="4"/>
        </w:numPr>
        <w:spacing w:after="0" w:line="240" w:lineRule="auto"/>
      </w:pPr>
      <w:r>
        <w:t>Military expenditure (% of GDP)</w:t>
      </w:r>
    </w:p>
    <w:p w14:paraId="718C7FF9" w14:textId="77777777" w:rsidR="00ED5A14" w:rsidRPr="00ED5A14" w:rsidRDefault="00ED5A14" w:rsidP="00ED5A14"/>
    <w:p w14:paraId="1AC352F2" w14:textId="23011A20" w:rsidR="00306B21" w:rsidRDefault="00E435CA" w:rsidP="00306B21">
      <w:pPr>
        <w:pStyle w:val="Heading2"/>
      </w:pPr>
      <w:commentRangeStart w:id="22"/>
      <w:r>
        <w:rPr>
          <w:rFonts w:hint="eastAsia"/>
        </w:rPr>
        <w:t>R</w:t>
      </w:r>
      <w:r>
        <w:t>eference</w:t>
      </w:r>
      <w:r w:rsidR="00760E78">
        <w:t>s</w:t>
      </w:r>
      <w:commentRangeEnd w:id="22"/>
      <w:r w:rsidR="00587D7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2"/>
      </w:r>
    </w:p>
    <w:p w14:paraId="2CC8FA3C" w14:textId="630ABEF7" w:rsidR="00BE565C" w:rsidRDefault="00BE565C" w:rsidP="00BE565C">
      <w:proofErr w:type="spellStart"/>
      <w:r>
        <w:rPr>
          <w:rFonts w:hint="eastAsia"/>
        </w:rPr>
        <w:t>G</w:t>
      </w:r>
      <w:r>
        <w:t>apminder</w:t>
      </w:r>
      <w:proofErr w:type="spellEnd"/>
      <w:r>
        <w:t xml:space="preserve"> Foundation - </w:t>
      </w:r>
      <w:hyperlink r:id="rId12" w:history="1">
        <w:r w:rsidRPr="0085769A">
          <w:rPr>
            <w:rStyle w:val="Hyperlink"/>
          </w:rPr>
          <w:t>https://www.gapminder.org/data</w:t>
        </w:r>
        <w:r w:rsidRPr="0085769A">
          <w:rPr>
            <w:rStyle w:val="Hyperlink"/>
          </w:rPr>
          <w:t>/</w:t>
        </w:r>
      </w:hyperlink>
    </w:p>
    <w:p w14:paraId="0E2827A6" w14:textId="3E8D5802" w:rsidR="00306B21" w:rsidRDefault="00306B21" w:rsidP="00306B21">
      <w:r>
        <w:t>&lt;</w:t>
      </w:r>
      <w:r>
        <w:rPr>
          <w:rFonts w:hint="eastAsia"/>
        </w:rPr>
        <w:t>R</w:t>
      </w:r>
      <w:r w:rsidR="00D53A17">
        <w:rPr>
          <w:rFonts w:hint="eastAsia"/>
        </w:rPr>
        <w:t>을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활용한</w:t>
      </w:r>
      <w:r w:rsidR="00D53A17">
        <w:rPr>
          <w:rFonts w:hint="eastAsia"/>
        </w:rPr>
        <w:t xml:space="preserve"> </w:t>
      </w:r>
      <w:r w:rsidR="00D53A17">
        <w:rPr>
          <w:rFonts w:hint="eastAsia"/>
        </w:rPr>
        <w:t>선형회귀분석</w:t>
      </w:r>
      <w:r w:rsidR="00D53A17">
        <w:rPr>
          <w:rFonts w:hint="eastAsia"/>
        </w:rPr>
        <w:t>&gt;</w:t>
      </w:r>
      <w:r w:rsidR="00E435CA">
        <w:t xml:space="preserve"> - </w:t>
      </w:r>
      <w:proofErr w:type="spellStart"/>
      <w:r w:rsidR="00E435CA">
        <w:rPr>
          <w:rFonts w:hint="eastAsia"/>
        </w:rPr>
        <w:t>강근석</w:t>
      </w:r>
      <w:proofErr w:type="spellEnd"/>
    </w:p>
    <w:p w14:paraId="62E19FFC" w14:textId="5F5EB779" w:rsidR="00D53A17" w:rsidRDefault="00E435CA" w:rsidP="00306B21">
      <w:r>
        <w:rPr>
          <w:rFonts w:hint="eastAsia"/>
        </w:rPr>
        <w:t>&lt;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김영우</w:t>
      </w:r>
    </w:p>
    <w:p w14:paraId="4FB18F72" w14:textId="386FC24E" w:rsidR="005409D2" w:rsidRDefault="005409D2" w:rsidP="00306B21">
      <w:r>
        <w:t>&lt;</w:t>
      </w:r>
      <w:r>
        <w:rPr>
          <w:rFonts w:hint="eastAsia"/>
        </w:rPr>
        <w:t>기후재앙을</w:t>
      </w:r>
      <w:r>
        <w:rPr>
          <w:rFonts w:hint="eastAsia"/>
        </w:rPr>
        <w:t xml:space="preserve"> </w:t>
      </w:r>
      <w:r>
        <w:rPr>
          <w:rFonts w:hint="eastAsia"/>
        </w:rPr>
        <w:t>피하는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&gt;</w:t>
      </w:r>
      <w:r>
        <w:t xml:space="preserve"> - </w:t>
      </w:r>
      <w:r>
        <w:rPr>
          <w:rFonts w:hint="eastAsia"/>
        </w:rPr>
        <w:t>빌</w:t>
      </w:r>
      <w:r>
        <w:rPr>
          <w:rFonts w:hint="eastAsia"/>
        </w:rPr>
        <w:t xml:space="preserve"> </w:t>
      </w:r>
      <w:r>
        <w:rPr>
          <w:rFonts w:hint="eastAsia"/>
        </w:rPr>
        <w:t>게이츠</w:t>
      </w:r>
    </w:p>
    <w:p w14:paraId="327E0EBE" w14:textId="77777777" w:rsidR="005409D2" w:rsidRDefault="005409D2" w:rsidP="00306B21">
      <w:pPr>
        <w:rPr>
          <w:rFonts w:hint="eastAsia"/>
        </w:rPr>
      </w:pPr>
    </w:p>
    <w:sectPr w:rsidR="005409D2" w:rsidSect="00D1150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시윤" w:date="2021-06-11T21:59:00Z" w:initials="시">
    <w:p w14:paraId="23BBCC43" w14:textId="77777777" w:rsidR="00191584" w:rsidRDefault="0019158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3B88ED38" w14:textId="77777777" w:rsidR="00191584" w:rsidRDefault="00191584">
      <w:pPr>
        <w:pStyle w:val="CommentText"/>
      </w:pPr>
    </w:p>
    <w:p w14:paraId="2F157C7F" w14:textId="29C9A18D" w:rsidR="00191584" w:rsidRDefault="00191584">
      <w:pPr>
        <w:pStyle w:val="CommentText"/>
        <w:rPr>
          <w:rFonts w:hint="eastAsia"/>
        </w:rPr>
      </w:pPr>
      <w:proofErr w:type="spellStart"/>
      <w:r>
        <w:rPr>
          <w:rFonts w:hint="eastAsia"/>
        </w:rPr>
        <w:t>어려운게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지어내기입니다</w:t>
      </w:r>
      <w:proofErr w:type="spellEnd"/>
      <w:r>
        <w:rPr>
          <w:rFonts w:hint="eastAsia"/>
        </w:rPr>
        <w:t>.</w:t>
      </w:r>
      <w:r>
        <w:t xml:space="preserve"> </w:t>
      </w:r>
      <w:r w:rsidR="00F14CFB">
        <w:rPr>
          <w:rFonts w:hint="eastAsia"/>
        </w:rPr>
        <w:t>E</w:t>
      </w:r>
      <w:r w:rsidR="00F14CFB">
        <w:t>SG</w:t>
      </w:r>
      <w:r w:rsidR="00F14CFB">
        <w:rPr>
          <w:rFonts w:hint="eastAsia"/>
        </w:rPr>
        <w:t>가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어쩌구</w:t>
      </w:r>
      <w:proofErr w:type="spellEnd"/>
      <w:r w:rsidR="00F14CFB">
        <w:t xml:space="preserve">… </w:t>
      </w:r>
      <w:r w:rsidR="00F14CFB">
        <w:rPr>
          <w:rFonts w:hint="eastAsia"/>
        </w:rPr>
        <w:t>지구온난화가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어쩌구</w:t>
      </w:r>
      <w:proofErr w:type="spellEnd"/>
      <w:r w:rsidR="00F14CFB">
        <w:t xml:space="preserve">… </w:t>
      </w:r>
      <w:r w:rsidR="00F14CFB">
        <w:rPr>
          <w:rFonts w:hint="eastAsia"/>
        </w:rPr>
        <w:t>그래서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탄소배출량이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떠올랐고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나라별로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어떤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변수가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탄소배출량에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많은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영향을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미칠까</w:t>
      </w:r>
      <w:r w:rsidR="00F14CFB">
        <w:rPr>
          <w:rFonts w:hint="eastAsia"/>
        </w:rPr>
        <w:t xml:space="preserve"> </w:t>
      </w:r>
      <w:r w:rsidR="00F14CFB">
        <w:rPr>
          <w:rFonts w:hint="eastAsia"/>
        </w:rPr>
        <w:t>궁금해졌다</w:t>
      </w:r>
      <w:r w:rsidR="00F14CFB">
        <w:rPr>
          <w:rFonts w:hint="eastAsia"/>
        </w:rPr>
        <w:t xml:space="preserve"> </w:t>
      </w:r>
      <w:proofErr w:type="spellStart"/>
      <w:r w:rsidR="00F14CFB">
        <w:rPr>
          <w:rFonts w:hint="eastAsia"/>
        </w:rPr>
        <w:t>이런거</w:t>
      </w:r>
      <w:proofErr w:type="spellEnd"/>
      <w:r w:rsidR="00F14CFB">
        <w:t xml:space="preserve">… </w:t>
      </w:r>
      <w:r w:rsidR="00F14CFB">
        <w:rPr>
          <w:rFonts w:hint="eastAsia"/>
        </w:rPr>
        <w:t>네</w:t>
      </w:r>
      <w:r w:rsidR="00F14CFB">
        <w:t xml:space="preserve">… </w:t>
      </w:r>
      <w:proofErr w:type="spellStart"/>
      <w:r w:rsidR="00F14CFB">
        <w:rPr>
          <w:rFonts w:hint="eastAsia"/>
        </w:rPr>
        <w:t>그런겁니다</w:t>
      </w:r>
      <w:proofErr w:type="spellEnd"/>
      <w:r w:rsidR="00F14CFB">
        <w:rPr>
          <w:rFonts w:hint="eastAsia"/>
        </w:rPr>
        <w:t>.</w:t>
      </w:r>
    </w:p>
  </w:comment>
  <w:comment w:id="1" w:author="시윤" w:date="2021-06-11T22:33:00Z" w:initials="시">
    <w:p w14:paraId="5401FBA2" w14:textId="77777777" w:rsidR="00012EAC" w:rsidRDefault="00012EA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2BD3A461" w14:textId="77777777" w:rsidR="00012EAC" w:rsidRDefault="00012EAC">
      <w:pPr>
        <w:pStyle w:val="CommentText"/>
      </w:pPr>
    </w:p>
    <w:p w14:paraId="77F68863" w14:textId="1A6D27E1" w:rsidR="007257EA" w:rsidRDefault="00012EAC">
      <w:pPr>
        <w:pStyle w:val="CommentText"/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변수들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요약해서</w:t>
      </w:r>
      <w:r>
        <w:rPr>
          <w:rFonts w:hint="eastAsia"/>
        </w:rPr>
        <w:t xml:space="preserve"> </w:t>
      </w:r>
      <w:r>
        <w:rPr>
          <w:rFonts w:hint="eastAsia"/>
        </w:rPr>
        <w:t>써주세요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측면에서도</w:t>
      </w:r>
      <w:r>
        <w:rPr>
          <w:rFonts w:hint="eastAsia"/>
        </w:rPr>
        <w:t xml:space="preserve"> </w:t>
      </w:r>
      <w:r>
        <w:t>data description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파악하는거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요합니당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 w:rsidR="00155E3D">
        <w:rPr>
          <w:rFonts w:hint="eastAsia"/>
        </w:rPr>
        <w:t>이랑</w:t>
      </w:r>
      <w:r w:rsidR="00155E3D">
        <w:rPr>
          <w:rFonts w:hint="eastAsia"/>
        </w:rPr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>!</w:t>
      </w:r>
      <w:r>
        <w:t>!</w:t>
      </w:r>
      <w:r w:rsidR="00155E3D">
        <w:t>!!!!</w:t>
      </w:r>
    </w:p>
    <w:p w14:paraId="781976A4" w14:textId="77777777" w:rsidR="00155E3D" w:rsidRDefault="00155E3D">
      <w:pPr>
        <w:pStyle w:val="CommentText"/>
      </w:pPr>
    </w:p>
    <w:p w14:paraId="2E918B5C" w14:textId="77777777" w:rsidR="007257EA" w:rsidRDefault="007257EA">
      <w:pPr>
        <w:pStyle w:val="CommentText"/>
      </w:pPr>
      <w:r>
        <w:t xml:space="preserve">Ex)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연말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기준인지</w:t>
      </w:r>
      <w:r>
        <w:rPr>
          <w:rFonts w:hint="eastAsia"/>
        </w:rPr>
        <w:t xml:space="preserve"> </w:t>
      </w:r>
      <w:r>
        <w:rPr>
          <w:rFonts w:hint="eastAsia"/>
        </w:rPr>
        <w:t>등등에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달라져요</w:t>
      </w:r>
      <w:r>
        <w:t>.</w:t>
      </w:r>
    </w:p>
    <w:p w14:paraId="1C9F86C5" w14:textId="77777777" w:rsidR="007257EA" w:rsidRDefault="007257EA">
      <w:pPr>
        <w:pStyle w:val="CommentText"/>
      </w:pPr>
    </w:p>
    <w:p w14:paraId="5F31F236" w14:textId="4621FBC3" w:rsidR="007257EA" w:rsidRDefault="007257EA">
      <w:pPr>
        <w:pStyle w:val="CommentText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기준들</w:t>
      </w:r>
      <w:r w:rsidR="00155E3D">
        <w:rPr>
          <w:rFonts w:hint="eastAsia"/>
        </w:rPr>
        <w:t>,</w:t>
      </w:r>
      <w:r w:rsidR="00155E3D">
        <w:t xml:space="preserve"> </w:t>
      </w:r>
      <w:r w:rsidR="00155E3D"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파악해서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요약해주세용</w:t>
      </w:r>
    </w:p>
  </w:comment>
  <w:comment w:id="2" w:author="시윤" w:date="2021-06-11T22:33:00Z" w:initials="시">
    <w:p w14:paraId="6448E123" w14:textId="77777777" w:rsidR="00012EAC" w:rsidRDefault="00012EAC" w:rsidP="00012EAC">
      <w:pPr>
        <w:pStyle w:val="ListParagraph"/>
        <w:spacing w:after="0" w:line="240" w:lineRule="auto"/>
        <w:ind w:left="0"/>
      </w:pPr>
      <w:r>
        <w:rPr>
          <w:rStyle w:val="CommentReference"/>
        </w:rPr>
        <w:annotationRef/>
      </w:r>
      <w:r w:rsidRPr="00964AFF">
        <w:t xml:space="preserve">Carbon dioxide emissions from the burning of fossil fuels (metric </w:t>
      </w:r>
      <w:proofErr w:type="spellStart"/>
      <w:r w:rsidRPr="00964AFF">
        <w:t>tonnes</w:t>
      </w:r>
      <w:proofErr w:type="spellEnd"/>
      <w:r w:rsidRPr="00964AFF">
        <w:t xml:space="preserve"> of CO2 per person).</w:t>
      </w:r>
    </w:p>
    <w:p w14:paraId="0B7AB02D" w14:textId="77777777" w:rsidR="007257EA" w:rsidRDefault="007257EA" w:rsidP="00012EAC">
      <w:pPr>
        <w:pStyle w:val="ListParagraph"/>
        <w:spacing w:after="0" w:line="240" w:lineRule="auto"/>
        <w:ind w:left="0"/>
      </w:pPr>
    </w:p>
    <w:p w14:paraId="11A3B80B" w14:textId="5B4E5707" w:rsidR="007257EA" w:rsidRDefault="007257EA" w:rsidP="00012EAC">
      <w:pPr>
        <w:pStyle w:val="ListParagraph"/>
        <w:spacing w:after="0" w:line="240" w:lineRule="auto"/>
        <w:ind w:left="0"/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복사가</w:t>
      </w:r>
      <w:r>
        <w:rPr>
          <w:rFonts w:hint="eastAsia"/>
        </w:rPr>
        <w:t xml:space="preserve"> </w:t>
      </w:r>
      <w:r>
        <w:rPr>
          <w:rFonts w:hint="eastAsia"/>
        </w:rPr>
        <w:t>안되는데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가르쳐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드릴게요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요약하는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</w:comment>
  <w:comment w:id="3" w:author="시윤" w:date="2021-06-11T22:49:00Z" w:initials="시">
    <w:p w14:paraId="2ABECC98" w14:textId="5F932E2A" w:rsidR="00A258C2" w:rsidRDefault="00A258C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4" w:author="시윤" w:date="2021-06-11T22:19:00Z" w:initials="시">
    <w:p w14:paraId="5B5BA5C7" w14:textId="26DCE05F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51B1470D" w14:textId="77777777" w:rsidR="00B34DBC" w:rsidRDefault="00B34DBC">
      <w:pPr>
        <w:pStyle w:val="CommentText"/>
      </w:pPr>
    </w:p>
    <w:p w14:paraId="57F2B736" w14:textId="65F3B69B" w:rsidR="00C64A49" w:rsidRDefault="00C64A4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설명변수들을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이유들을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찾아주셨으면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  <w:r>
        <w:t xml:space="preserve"> </w:t>
      </w:r>
      <w:r w:rsidR="00587D77">
        <w:rPr>
          <w:rFonts w:hint="eastAsia"/>
        </w:rPr>
        <w:t>근거를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리서치하기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힘드시면</w:t>
      </w:r>
      <w:r w:rsidR="00587D77">
        <w:rPr>
          <w:rFonts w:hint="eastAsia"/>
        </w:rPr>
        <w:t xml:space="preserve"> </w:t>
      </w:r>
      <w:proofErr w:type="spellStart"/>
      <w:r w:rsidR="00587D77">
        <w:rPr>
          <w:rFonts w:hint="eastAsia"/>
        </w:rPr>
        <w:t>뇌피셜</w:t>
      </w:r>
      <w:proofErr w:type="spellEnd"/>
      <w:r w:rsidR="00587D77">
        <w:rPr>
          <w:rFonts w:hint="eastAsia"/>
        </w:rPr>
        <w:t xml:space="preserve"> </w:t>
      </w:r>
      <w:r w:rsidR="00587D77">
        <w:rPr>
          <w:rFonts w:hint="eastAsia"/>
        </w:rPr>
        <w:t>좀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쓰셔도</w:t>
      </w:r>
      <w:r w:rsidR="00587D77">
        <w:rPr>
          <w:rFonts w:hint="eastAsia"/>
        </w:rPr>
        <w:t xml:space="preserve"> </w:t>
      </w:r>
      <w:r w:rsidR="00587D77">
        <w:rPr>
          <w:rFonts w:hint="eastAsia"/>
        </w:rPr>
        <w:t>됩니다</w:t>
      </w:r>
      <w:r w:rsidR="00587D77">
        <w:rPr>
          <w:rFonts w:hint="eastAsia"/>
        </w:rPr>
        <w:t>.</w:t>
      </w:r>
      <w:r w:rsidR="007F4ED6">
        <w:t xml:space="preserve"> (</w:t>
      </w:r>
      <w:r w:rsidR="007F4ED6">
        <w:rPr>
          <w:rFonts w:hint="eastAsia"/>
        </w:rPr>
        <w:t>그럴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거</w:t>
      </w:r>
      <w:r w:rsidR="007F4ED6">
        <w:rPr>
          <w:rFonts w:hint="eastAsia"/>
        </w:rPr>
        <w:t xml:space="preserve"> </w:t>
      </w:r>
      <w:r w:rsidR="007F4ED6">
        <w:rPr>
          <w:rFonts w:hint="eastAsia"/>
        </w:rPr>
        <w:t>같아</w:t>
      </w:r>
      <w:r w:rsidR="007F4ED6">
        <w:t xml:space="preserve">… </w:t>
      </w:r>
      <w:r w:rsidR="007F4ED6">
        <w:rPr>
          <w:rFonts w:hint="eastAsia"/>
        </w:rPr>
        <w:t>뉘앙스</w:t>
      </w:r>
      <w:r w:rsidR="007F4ED6">
        <w:rPr>
          <w:rFonts w:hint="eastAsia"/>
        </w:rPr>
        <w:t>)</w:t>
      </w:r>
    </w:p>
    <w:p w14:paraId="0E5B38C2" w14:textId="77777777" w:rsidR="00587D77" w:rsidRDefault="00587D77">
      <w:pPr>
        <w:pStyle w:val="CommentText"/>
      </w:pPr>
    </w:p>
    <w:p w14:paraId="6E8289BF" w14:textId="31886178" w:rsidR="00587D77" w:rsidRDefault="00587D77">
      <w:pPr>
        <w:pStyle w:val="CommentText"/>
        <w:rPr>
          <w:rFonts w:hint="eastAsia"/>
        </w:rPr>
      </w:pPr>
      <w:r>
        <w:t xml:space="preserve">Ex) </w:t>
      </w:r>
      <w:r>
        <w:rPr>
          <w:rFonts w:hint="eastAsia"/>
        </w:rPr>
        <w:t>농경지가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해보니</w:t>
      </w:r>
      <w:r>
        <w:rPr>
          <w:rFonts w:hint="eastAsia"/>
        </w:rPr>
        <w:t xml:space="preserve"> </w:t>
      </w:r>
      <w:r>
        <w:rPr>
          <w:rFonts w:hint="eastAsia"/>
        </w:rPr>
        <w:t>농기구를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비료를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탄소가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배출되더라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농업을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국가들은</w:t>
      </w:r>
      <w:r>
        <w:rPr>
          <w:rFonts w:hint="eastAsia"/>
        </w:rPr>
        <w:t xml:space="preserve"> </w:t>
      </w:r>
      <w:r>
        <w:rPr>
          <w:rFonts w:hint="eastAsia"/>
        </w:rPr>
        <w:t>공업을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국가보다</w:t>
      </w:r>
      <w:r>
        <w:rPr>
          <w:rFonts w:hint="eastAsia"/>
        </w:rPr>
        <w:t xml:space="preserve"> </w:t>
      </w:r>
      <w:r>
        <w:rPr>
          <w:rFonts w:hint="eastAsia"/>
        </w:rPr>
        <w:t>탄소를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배출하더라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좋겠습니다</w:t>
      </w:r>
      <w:r>
        <w:rPr>
          <w:rFonts w:hint="eastAsia"/>
        </w:rPr>
        <w:t>.</w:t>
      </w:r>
    </w:p>
  </w:comment>
  <w:comment w:id="5" w:author="시윤" w:date="2021-06-11T22:33:00Z" w:initials="시">
    <w:p w14:paraId="00E04446" w14:textId="77777777" w:rsidR="00012EAC" w:rsidRDefault="00012EAC">
      <w:pPr>
        <w:pStyle w:val="CommentText"/>
      </w:pPr>
      <w:r>
        <w:rPr>
          <w:rStyle w:val="CommentReference"/>
        </w:rPr>
        <w:annotationRef/>
      </w:r>
      <w:r w:rsidRPr="00012EAC">
        <w:t xml:space="preserve">Annual population growth rate for year t is the exponential rate of growth of midyear population from year t-1 to t, expressed as a </w:t>
      </w:r>
      <w:proofErr w:type="gramStart"/>
      <w:r w:rsidRPr="00012EAC">
        <w:t>percentage .</w:t>
      </w:r>
      <w:proofErr w:type="gramEnd"/>
      <w:r w:rsidRPr="00012EAC">
        <w:t xml:space="preserve"> Population is based on the de facto definition of population, which counts all residents regardless of legal status or citizenship.</w:t>
      </w:r>
    </w:p>
    <w:p w14:paraId="5F144BD6" w14:textId="77777777" w:rsidR="00961740" w:rsidRDefault="00961740">
      <w:pPr>
        <w:pStyle w:val="CommentText"/>
      </w:pPr>
    </w:p>
    <w:p w14:paraId="2AA59518" w14:textId="6DC935EA" w:rsidR="00961740" w:rsidRDefault="00961740">
      <w:pPr>
        <w:pStyle w:val="CommentText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%</w:t>
      </w:r>
      <w:proofErr w:type="gramStart"/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끝나지만</w:t>
      </w:r>
    </w:p>
  </w:comment>
  <w:comment w:id="6" w:author="시윤" w:date="2021-06-11T22:43:00Z" w:initials="시">
    <w:p w14:paraId="4C3A91B6" w14:textId="42B8C458" w:rsidR="00F64960" w:rsidRDefault="00F6496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7" w:author="시윤" w:date="2021-06-11T22:42:00Z" w:initials="시">
    <w:p w14:paraId="20F2150F" w14:textId="417866D8" w:rsidR="0068633E" w:rsidRDefault="0068633E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8" w:author="시윤" w:date="2021-06-11T22:44:00Z" w:initials="시">
    <w:p w14:paraId="23D3EAD8" w14:textId="3D8658D4" w:rsidR="00B96A0B" w:rsidRDefault="00B96A0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9" w:author="시윤" w:date="2021-06-11T22:37:00Z" w:initials="시">
    <w:p w14:paraId="3F8BC12F" w14:textId="70E19FC2" w:rsidR="00E416B1" w:rsidRDefault="00E416B1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 xml:space="preserve">per person </w:t>
      </w:r>
      <w:r>
        <w:rPr>
          <w:rFonts w:hint="eastAsia"/>
        </w:rPr>
        <w:t>이렇게만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적혀있으니</w:t>
      </w:r>
      <w:proofErr w:type="spellEnd"/>
      <w:r>
        <w:rPr>
          <w:rFonts w:hint="eastAsia"/>
        </w:rPr>
        <w:t xml:space="preserve"> </w:t>
      </w:r>
      <w:r>
        <w:t>coal consumption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필요하겠죠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톤이라던지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톤이라던지</w:t>
      </w:r>
      <w:proofErr w:type="spellEnd"/>
      <w:r>
        <w:t xml:space="preserve">…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정리해서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부탁드릴게요</w:t>
      </w:r>
      <w:proofErr w:type="spellEnd"/>
      <w:r>
        <w:rPr>
          <w:rFonts w:hint="eastAsia"/>
        </w:rPr>
        <w:t>.</w:t>
      </w:r>
    </w:p>
  </w:comment>
  <w:comment w:id="10" w:author="시윤" w:date="2021-06-11T22:48:00Z" w:initials="시">
    <w:p w14:paraId="6C0610A4" w14:textId="6CFC05F1" w:rsidR="00BF1E6E" w:rsidRDefault="00BF1E6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11" w:author="시윤" w:date="2021-06-11T22:49:00Z" w:initials="시">
    <w:p w14:paraId="24C1E368" w14:textId="41BB3B3A" w:rsidR="00D85FD5" w:rsidRDefault="00D85FD5" w:rsidP="00D85FD5">
      <w:pPr>
        <w:pStyle w:val="ListParagraph"/>
        <w:spacing w:after="0" w:line="240" w:lineRule="auto"/>
        <w:ind w:left="0"/>
      </w:pP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  <w:p w14:paraId="317D288F" w14:textId="3D3DC1E8" w:rsidR="00D85FD5" w:rsidRDefault="00D85FD5">
      <w:pPr>
        <w:pStyle w:val="CommentText"/>
      </w:pPr>
    </w:p>
  </w:comment>
  <w:comment w:id="12" w:author="시윤" w:date="2021-06-11T22:51:00Z" w:initials="시">
    <w:p w14:paraId="44F781E7" w14:textId="10300755" w:rsidR="00495CE6" w:rsidRDefault="00495C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13" w:author="시윤" w:date="2021-06-11T22:51:00Z" w:initials="시">
    <w:p w14:paraId="01ADC727" w14:textId="79303240" w:rsidR="007B3C77" w:rsidRDefault="007B3C7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14" w:author="시윤" w:date="2021-06-11T22:54:00Z" w:initials="시">
    <w:p w14:paraId="732C31A4" w14:textId="59836F59" w:rsidR="001C0CAD" w:rsidRDefault="001C0CA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15" w:author="시윤" w:date="2021-06-11T23:46:00Z" w:initials="시">
    <w:p w14:paraId="00B7F863" w14:textId="008FF5DD" w:rsidR="00E204B5" w:rsidRDefault="00E204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16" w:author="시윤" w:date="2021-06-11T23:20:00Z" w:initials="시">
    <w:p w14:paraId="2C26CD46" w14:textId="6EDC3B87" w:rsidR="00231CB4" w:rsidRDefault="00231CB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17" w:author="시윤" w:date="2021-06-11T23:20:00Z" w:initials="시">
    <w:p w14:paraId="3223D8AA" w14:textId="6519DC56" w:rsidR="00231CB4" w:rsidRDefault="00231CB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18" w:author="시윤" w:date="2021-06-11T23:28:00Z" w:initials="시">
    <w:p w14:paraId="446B9ABB" w14:textId="648A705A" w:rsidR="008427E2" w:rsidRDefault="008427E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19" w:author="시윤" w:date="2021-06-11T23:31:00Z" w:initials="시">
    <w:p w14:paraId="1594F592" w14:textId="7FCCF5BD" w:rsidR="00304E9A" w:rsidRDefault="00304E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추가한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</w:comment>
  <w:comment w:id="20" w:author="시윤" w:date="2021-06-11T22:30:00Z" w:initials="시">
    <w:p w14:paraId="2D579400" w14:textId="7BD32ED7" w:rsidR="00B34DBC" w:rsidRDefault="00B34DBC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01357667" w14:textId="77777777" w:rsidR="00B34DBC" w:rsidRDefault="00B34DBC">
      <w:pPr>
        <w:pStyle w:val="CommentText"/>
      </w:pPr>
    </w:p>
    <w:p w14:paraId="64C7D6BC" w14:textId="1BAFE654" w:rsidR="00B34DBC" w:rsidRDefault="00B34DB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후다닥</w:t>
      </w:r>
      <w:r>
        <w:rPr>
          <w:rFonts w:hint="eastAsia"/>
        </w:rPr>
        <w:t xml:space="preserve"> </w:t>
      </w:r>
      <w:r>
        <w:rPr>
          <w:rFonts w:hint="eastAsia"/>
        </w:rPr>
        <w:t>쓰셔도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좋구요</w:t>
      </w:r>
      <w:proofErr w:type="spellEnd"/>
      <w:proofErr w:type="gramEnd"/>
      <w:r w:rsidR="00B06B61">
        <w:rPr>
          <w:rFonts w:hint="eastAsia"/>
        </w:rPr>
        <w:t>.</w:t>
      </w:r>
    </w:p>
  </w:comment>
  <w:comment w:id="21" w:author="시윤" w:date="2021-06-11T23:50:00Z" w:initials="시">
    <w:p w14:paraId="057DAF31" w14:textId="1B5527B2" w:rsidR="00ED5A14" w:rsidRDefault="00ED5A14">
      <w:pPr>
        <w:pStyle w:val="CommentText"/>
      </w:pP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</w:p>
    <w:p w14:paraId="14254F83" w14:textId="77777777" w:rsidR="00ED5A14" w:rsidRDefault="00ED5A14">
      <w:pPr>
        <w:pStyle w:val="CommentText"/>
      </w:pPr>
    </w:p>
    <w:p w14:paraId="22DB9979" w14:textId="41B692AA" w:rsidR="00ED5A14" w:rsidRDefault="00ED5A1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적어주세용</w:t>
      </w:r>
      <w:proofErr w:type="spellEnd"/>
    </w:p>
  </w:comment>
  <w:comment w:id="22" w:author="시윤" w:date="2021-06-11T22:21:00Z" w:initials="시">
    <w:p w14:paraId="31E04E9C" w14:textId="282AA778" w:rsidR="00587D77" w:rsidRDefault="00587D77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리서치</w:t>
      </w:r>
      <w:r>
        <w:rPr>
          <w:rFonts w:hint="eastAsia"/>
        </w:rPr>
        <w:t xml:space="preserve"> </w:t>
      </w:r>
      <w:r>
        <w:rPr>
          <w:rFonts w:hint="eastAsia"/>
        </w:rPr>
        <w:t>자료들</w:t>
      </w:r>
      <w:r w:rsidR="00BE565C">
        <w:rPr>
          <w:rFonts w:hint="eastAsia"/>
        </w:rPr>
        <w:t>의</w:t>
      </w:r>
      <w:r w:rsidR="00BE565C">
        <w:rPr>
          <w:rFonts w:hint="eastAsia"/>
        </w:rPr>
        <w:t xml:space="preserve"> </w:t>
      </w:r>
      <w:r w:rsidR="00BE565C">
        <w:rPr>
          <w:rFonts w:hint="eastAsia"/>
        </w:rPr>
        <w:t>주소</w:t>
      </w:r>
      <w:r w:rsidR="00BE565C">
        <w:rPr>
          <w:rFonts w:hint="eastAsia"/>
        </w:rPr>
        <w:t>,</w:t>
      </w:r>
      <w:r w:rsidR="00BE565C">
        <w:t xml:space="preserve"> title </w:t>
      </w:r>
      <w:r w:rsidR="00BE565C">
        <w:rPr>
          <w:rFonts w:hint="eastAsia"/>
        </w:rPr>
        <w:t>정도</w:t>
      </w:r>
      <w:r w:rsidR="00BE565C">
        <w:rPr>
          <w:rFonts w:hint="eastAsia"/>
        </w:rPr>
        <w:t xml:space="preserve"> </w:t>
      </w:r>
      <w:proofErr w:type="spellStart"/>
      <w:r w:rsidR="00BE565C">
        <w:rPr>
          <w:rFonts w:hint="eastAsia"/>
        </w:rPr>
        <w:t>써주시면</w:t>
      </w:r>
      <w:proofErr w:type="spellEnd"/>
      <w:r w:rsidR="00BE565C">
        <w:rPr>
          <w:rFonts w:hint="eastAsia"/>
        </w:rPr>
        <w:t xml:space="preserve"> </w:t>
      </w:r>
      <w:r w:rsidR="00BE565C">
        <w:rPr>
          <w:rFonts w:hint="eastAsia"/>
        </w:rPr>
        <w:t>됩니다</w:t>
      </w:r>
      <w:r w:rsidR="00BE565C"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157C7F" w15:done="0"/>
  <w15:commentEx w15:paraId="5F31F236" w15:done="0"/>
  <w15:commentEx w15:paraId="11A3B80B" w15:done="0"/>
  <w15:commentEx w15:paraId="2ABECC98" w15:done="0"/>
  <w15:commentEx w15:paraId="6E8289BF" w15:done="0"/>
  <w15:commentEx w15:paraId="2AA59518" w15:done="0"/>
  <w15:commentEx w15:paraId="4C3A91B6" w15:done="0"/>
  <w15:commentEx w15:paraId="20F2150F" w15:done="0"/>
  <w15:commentEx w15:paraId="23D3EAD8" w15:done="0"/>
  <w15:commentEx w15:paraId="3F8BC12F" w15:done="0"/>
  <w15:commentEx w15:paraId="6C0610A4" w15:done="0"/>
  <w15:commentEx w15:paraId="317D288F" w15:done="0"/>
  <w15:commentEx w15:paraId="44F781E7" w15:done="0"/>
  <w15:commentEx w15:paraId="01ADC727" w15:done="0"/>
  <w15:commentEx w15:paraId="732C31A4" w15:done="0"/>
  <w15:commentEx w15:paraId="00B7F863" w15:done="0"/>
  <w15:commentEx w15:paraId="2C26CD46" w15:done="0"/>
  <w15:commentEx w15:paraId="3223D8AA" w15:done="0"/>
  <w15:commentEx w15:paraId="446B9ABB" w15:done="0"/>
  <w15:commentEx w15:paraId="1594F592" w15:done="0"/>
  <w15:commentEx w15:paraId="64C7D6BC" w15:done="0"/>
  <w15:commentEx w15:paraId="22DB9979" w15:done="0"/>
  <w15:commentEx w15:paraId="31E04E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5B3F" w16cex:dateUtc="2021-06-11T12:59:00Z"/>
  <w16cex:commentExtensible w16cex:durableId="246E6349" w16cex:dateUtc="2021-06-11T13:33:00Z"/>
  <w16cex:commentExtensible w16cex:durableId="246E6342" w16cex:dateUtc="2021-06-11T13:33:00Z"/>
  <w16cex:commentExtensible w16cex:durableId="246E66DC" w16cex:dateUtc="2021-06-11T13:49:00Z"/>
  <w16cex:commentExtensible w16cex:durableId="246E5FF3" w16cex:dateUtc="2021-06-11T13:19:00Z"/>
  <w16cex:commentExtensible w16cex:durableId="246E6337" w16cex:dateUtc="2021-06-11T13:33:00Z"/>
  <w16cex:commentExtensible w16cex:durableId="246E6595" w16cex:dateUtc="2021-06-11T13:43:00Z"/>
  <w16cex:commentExtensible w16cex:durableId="246E6547" w16cex:dateUtc="2021-06-11T13:42:00Z"/>
  <w16cex:commentExtensible w16cex:durableId="246E65D0" w16cex:dateUtc="2021-06-11T13:44:00Z"/>
  <w16cex:commentExtensible w16cex:durableId="246E643E" w16cex:dateUtc="2021-06-11T13:37:00Z"/>
  <w16cex:commentExtensible w16cex:durableId="246E66B3" w16cex:dateUtc="2021-06-11T13:48:00Z"/>
  <w16cex:commentExtensible w16cex:durableId="246E6701" w16cex:dateUtc="2021-06-11T13:49:00Z"/>
  <w16cex:commentExtensible w16cex:durableId="246E675E" w16cex:dateUtc="2021-06-11T13:51:00Z"/>
  <w16cex:commentExtensible w16cex:durableId="246E677D" w16cex:dateUtc="2021-06-11T13:51:00Z"/>
  <w16cex:commentExtensible w16cex:durableId="246E6810" w16cex:dateUtc="2021-06-11T13:54:00Z"/>
  <w16cex:commentExtensible w16cex:durableId="246E746D" w16cex:dateUtc="2021-06-11T14:46:00Z"/>
  <w16cex:commentExtensible w16cex:durableId="246E6E57" w16cex:dateUtc="2021-06-11T14:20:00Z"/>
  <w16cex:commentExtensible w16cex:durableId="246E6E52" w16cex:dateUtc="2021-06-11T14:20:00Z"/>
  <w16cex:commentExtensible w16cex:durableId="246E7032" w16cex:dateUtc="2021-06-11T14:28:00Z"/>
  <w16cex:commentExtensible w16cex:durableId="246E70BE" w16cex:dateUtc="2021-06-11T14:31:00Z"/>
  <w16cex:commentExtensible w16cex:durableId="246E6295" w16cex:dateUtc="2021-06-11T13:30:00Z"/>
  <w16cex:commentExtensible w16cex:durableId="246E7532" w16cex:dateUtc="2021-06-11T14:50:00Z"/>
  <w16cex:commentExtensible w16cex:durableId="246E6077" w16cex:dateUtc="2021-06-11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157C7F" w16cid:durableId="246E5B3F"/>
  <w16cid:commentId w16cid:paraId="5F31F236" w16cid:durableId="246E6349"/>
  <w16cid:commentId w16cid:paraId="11A3B80B" w16cid:durableId="246E6342"/>
  <w16cid:commentId w16cid:paraId="2ABECC98" w16cid:durableId="246E66DC"/>
  <w16cid:commentId w16cid:paraId="6E8289BF" w16cid:durableId="246E5FF3"/>
  <w16cid:commentId w16cid:paraId="2AA59518" w16cid:durableId="246E6337"/>
  <w16cid:commentId w16cid:paraId="4C3A91B6" w16cid:durableId="246E6595"/>
  <w16cid:commentId w16cid:paraId="20F2150F" w16cid:durableId="246E6547"/>
  <w16cid:commentId w16cid:paraId="23D3EAD8" w16cid:durableId="246E65D0"/>
  <w16cid:commentId w16cid:paraId="3F8BC12F" w16cid:durableId="246E643E"/>
  <w16cid:commentId w16cid:paraId="6C0610A4" w16cid:durableId="246E66B3"/>
  <w16cid:commentId w16cid:paraId="317D288F" w16cid:durableId="246E6701"/>
  <w16cid:commentId w16cid:paraId="44F781E7" w16cid:durableId="246E675E"/>
  <w16cid:commentId w16cid:paraId="01ADC727" w16cid:durableId="246E677D"/>
  <w16cid:commentId w16cid:paraId="732C31A4" w16cid:durableId="246E6810"/>
  <w16cid:commentId w16cid:paraId="00B7F863" w16cid:durableId="246E746D"/>
  <w16cid:commentId w16cid:paraId="2C26CD46" w16cid:durableId="246E6E57"/>
  <w16cid:commentId w16cid:paraId="3223D8AA" w16cid:durableId="246E6E52"/>
  <w16cid:commentId w16cid:paraId="446B9ABB" w16cid:durableId="246E7032"/>
  <w16cid:commentId w16cid:paraId="1594F592" w16cid:durableId="246E70BE"/>
  <w16cid:commentId w16cid:paraId="64C7D6BC" w16cid:durableId="246E6295"/>
  <w16cid:commentId w16cid:paraId="22DB9979" w16cid:durableId="246E7532"/>
  <w16cid:commentId w16cid:paraId="31E04E9C" w16cid:durableId="246E60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3140" w14:textId="77777777" w:rsidR="005014CE" w:rsidRDefault="005014CE" w:rsidP="00FE0CF2">
      <w:pPr>
        <w:spacing w:after="0" w:line="240" w:lineRule="auto"/>
      </w:pPr>
      <w:r>
        <w:separator/>
      </w:r>
    </w:p>
  </w:endnote>
  <w:endnote w:type="continuationSeparator" w:id="0">
    <w:p w14:paraId="7AC09400" w14:textId="77777777" w:rsidR="005014CE" w:rsidRDefault="005014CE" w:rsidP="00FE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F81E" w14:textId="77777777" w:rsidR="005014CE" w:rsidRDefault="005014CE" w:rsidP="00FE0CF2">
      <w:pPr>
        <w:spacing w:after="0" w:line="240" w:lineRule="auto"/>
      </w:pPr>
      <w:r>
        <w:separator/>
      </w:r>
    </w:p>
  </w:footnote>
  <w:footnote w:type="continuationSeparator" w:id="0">
    <w:p w14:paraId="2DDBC3C8" w14:textId="77777777" w:rsidR="005014CE" w:rsidRDefault="005014CE" w:rsidP="00FE0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0B39"/>
    <w:multiLevelType w:val="hybridMultilevel"/>
    <w:tmpl w:val="1F4E51D0"/>
    <w:lvl w:ilvl="0" w:tplc="103E63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57E3"/>
    <w:multiLevelType w:val="hybridMultilevel"/>
    <w:tmpl w:val="78EEE274"/>
    <w:lvl w:ilvl="0" w:tplc="4AE22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71412"/>
    <w:multiLevelType w:val="hybridMultilevel"/>
    <w:tmpl w:val="6DFCDBB0"/>
    <w:lvl w:ilvl="0" w:tplc="A54A8E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1397D"/>
    <w:multiLevelType w:val="hybridMultilevel"/>
    <w:tmpl w:val="84761EF6"/>
    <w:lvl w:ilvl="0" w:tplc="68CA8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시윤">
    <w15:presenceInfo w15:providerId="Windows Live" w15:userId="e23c0fa192447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09"/>
    <w:rsid w:val="00012EAC"/>
    <w:rsid w:val="00085727"/>
    <w:rsid w:val="00155E3D"/>
    <w:rsid w:val="00191584"/>
    <w:rsid w:val="001C0CAD"/>
    <w:rsid w:val="00222D1C"/>
    <w:rsid w:val="00231CB4"/>
    <w:rsid w:val="00302E7C"/>
    <w:rsid w:val="00304E9A"/>
    <w:rsid w:val="00306B21"/>
    <w:rsid w:val="00377DF7"/>
    <w:rsid w:val="003E54A3"/>
    <w:rsid w:val="00407C21"/>
    <w:rsid w:val="0043375C"/>
    <w:rsid w:val="00475C3F"/>
    <w:rsid w:val="00495CE6"/>
    <w:rsid w:val="005014CE"/>
    <w:rsid w:val="005140D2"/>
    <w:rsid w:val="005409D2"/>
    <w:rsid w:val="00587D77"/>
    <w:rsid w:val="005D0B3B"/>
    <w:rsid w:val="005F7A66"/>
    <w:rsid w:val="0068633E"/>
    <w:rsid w:val="00705098"/>
    <w:rsid w:val="00716859"/>
    <w:rsid w:val="007257EA"/>
    <w:rsid w:val="0073398F"/>
    <w:rsid w:val="00760E78"/>
    <w:rsid w:val="007A55F8"/>
    <w:rsid w:val="007B3C77"/>
    <w:rsid w:val="007F4ED6"/>
    <w:rsid w:val="0082329F"/>
    <w:rsid w:val="008240F2"/>
    <w:rsid w:val="008427E2"/>
    <w:rsid w:val="008F64AA"/>
    <w:rsid w:val="00961740"/>
    <w:rsid w:val="00964AFF"/>
    <w:rsid w:val="00A258C2"/>
    <w:rsid w:val="00A71557"/>
    <w:rsid w:val="00B06B61"/>
    <w:rsid w:val="00B34DBC"/>
    <w:rsid w:val="00B562AB"/>
    <w:rsid w:val="00B56907"/>
    <w:rsid w:val="00B96A0B"/>
    <w:rsid w:val="00BE565C"/>
    <w:rsid w:val="00BF1E6E"/>
    <w:rsid w:val="00C64A49"/>
    <w:rsid w:val="00D11509"/>
    <w:rsid w:val="00D53A17"/>
    <w:rsid w:val="00D85FD5"/>
    <w:rsid w:val="00DA6043"/>
    <w:rsid w:val="00E204B5"/>
    <w:rsid w:val="00E416B1"/>
    <w:rsid w:val="00E435CA"/>
    <w:rsid w:val="00E57A8C"/>
    <w:rsid w:val="00E87072"/>
    <w:rsid w:val="00ED5A14"/>
    <w:rsid w:val="00F14CFB"/>
    <w:rsid w:val="00F64960"/>
    <w:rsid w:val="00F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6E68"/>
  <w15:chartTrackingRefBased/>
  <w15:docId w15:val="{95FA44A0-B9C8-4B49-B62A-42B2B23B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09"/>
  </w:style>
  <w:style w:type="paragraph" w:styleId="Heading1">
    <w:name w:val="heading 1"/>
    <w:basedOn w:val="Normal"/>
    <w:next w:val="Normal"/>
    <w:link w:val="Heading1Char"/>
    <w:uiPriority w:val="9"/>
    <w:qFormat/>
    <w:rsid w:val="00D115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5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0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5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150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09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09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09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09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09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5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85727"/>
    <w:pPr>
      <w:spacing w:after="0" w:line="240" w:lineRule="auto"/>
      <w:contextualSpacing/>
    </w:pPr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727"/>
    <w:rPr>
      <w:rFonts w:asciiTheme="majorEastAsia" w:eastAsiaTheme="majorEastAsia" w:hAnsiTheme="majorEastAsia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5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1509"/>
    <w:rPr>
      <w:b/>
      <w:bCs/>
    </w:rPr>
  </w:style>
  <w:style w:type="character" w:styleId="Emphasis">
    <w:name w:val="Emphasis"/>
    <w:basedOn w:val="DefaultParagraphFont"/>
    <w:uiPriority w:val="20"/>
    <w:qFormat/>
    <w:rsid w:val="00D11509"/>
    <w:rPr>
      <w:i/>
      <w:iCs/>
    </w:rPr>
  </w:style>
  <w:style w:type="paragraph" w:styleId="NoSpacing">
    <w:name w:val="No Spacing"/>
    <w:uiPriority w:val="1"/>
    <w:qFormat/>
    <w:rsid w:val="00D115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5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09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115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5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15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150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15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509"/>
    <w:pPr>
      <w:outlineLvl w:val="9"/>
    </w:pPr>
  </w:style>
  <w:style w:type="paragraph" w:styleId="ListParagraph">
    <w:name w:val="List Paragraph"/>
    <w:basedOn w:val="Normal"/>
    <w:uiPriority w:val="34"/>
    <w:qFormat/>
    <w:rsid w:val="00306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CF2"/>
  </w:style>
  <w:style w:type="paragraph" w:styleId="Footer">
    <w:name w:val="footer"/>
    <w:basedOn w:val="Normal"/>
    <w:link w:val="FooterChar"/>
    <w:uiPriority w:val="99"/>
    <w:unhideWhenUsed/>
    <w:rsid w:val="00FE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CF2"/>
  </w:style>
  <w:style w:type="character" w:styleId="Hyperlink">
    <w:name w:val="Hyperlink"/>
    <w:basedOn w:val="DefaultParagraphFont"/>
    <w:uiPriority w:val="99"/>
    <w:unhideWhenUsed/>
    <w:rsid w:val="00FE0CF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F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54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4A3"/>
  </w:style>
  <w:style w:type="character" w:styleId="FootnoteReference">
    <w:name w:val="footnote reference"/>
    <w:basedOn w:val="DefaultParagraphFont"/>
    <w:uiPriority w:val="99"/>
    <w:semiHidden/>
    <w:unhideWhenUsed/>
    <w:rsid w:val="003E54A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91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5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pminder.org/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Times New Roman"/>
        <a:ea typeface="나눔고딕"/>
        <a:cs typeface=""/>
      </a:majorFont>
      <a:minorFont>
        <a:latin typeface="Times New Roman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4DDC-30B8-413B-AFC7-29BADBAF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시윤</dc:creator>
  <cp:keywords/>
  <dc:description/>
  <cp:lastModifiedBy>시윤</cp:lastModifiedBy>
  <cp:revision>58</cp:revision>
  <dcterms:created xsi:type="dcterms:W3CDTF">2021-06-11T12:44:00Z</dcterms:created>
  <dcterms:modified xsi:type="dcterms:W3CDTF">2021-06-11T14:51:00Z</dcterms:modified>
</cp:coreProperties>
</file>